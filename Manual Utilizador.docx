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D4470A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D4470A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D4470A" w:rsidRDefault="0001246E" w:rsidP="0001246E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D4470A">
        <w:rPr>
          <w:rFonts w:ascii="Calibri" w:hAnsi="Calibri"/>
          <w:b/>
          <w:i/>
          <w:sz w:val="36"/>
          <w:lang w:val="pt-PT"/>
        </w:rPr>
        <w:t>Instituto Superior de Engenharia</w:t>
      </w:r>
      <w:r>
        <w:rPr>
          <w:rFonts w:ascii="Calibri" w:hAnsi="Calibri"/>
          <w:b/>
          <w:i/>
          <w:sz w:val="36"/>
          <w:lang w:val="pt-PT"/>
        </w:rPr>
        <w:t xml:space="preserve"> de Coimbra</w:t>
      </w:r>
    </w:p>
    <w:p w14:paraId="0016F03F" w14:textId="77777777" w:rsidR="0001246E" w:rsidRPr="009330E0" w:rsidRDefault="0001246E" w:rsidP="0001246E">
      <w:pPr>
        <w:spacing w:line="360" w:lineRule="auto"/>
        <w:jc w:val="center"/>
        <w:rPr>
          <w:lang w:val="pt-PT"/>
        </w:rPr>
      </w:pPr>
    </w:p>
    <w:p w14:paraId="0B0B454E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4A6E7F74" w14:textId="77777777" w:rsidR="0001246E" w:rsidRPr="008A0FF4" w:rsidRDefault="0001246E" w:rsidP="0001246E">
      <w:pPr>
        <w:spacing w:line="360" w:lineRule="auto"/>
        <w:jc w:val="center"/>
        <w:rPr>
          <w:lang w:val="pt-PT"/>
        </w:rPr>
      </w:pPr>
    </w:p>
    <w:p w14:paraId="0C1C5C87" w14:textId="77777777" w:rsidR="0001246E" w:rsidRPr="00BE034D" w:rsidRDefault="0001246E" w:rsidP="0001246E">
      <w:pPr>
        <w:spacing w:line="360" w:lineRule="auto"/>
        <w:jc w:val="center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Disciplina</w:t>
      </w:r>
    </w:p>
    <w:p w14:paraId="37167113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72FCAB0F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623B5163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18AE3562" w14:textId="77777777" w:rsidR="0001246E" w:rsidRPr="009D1823" w:rsidRDefault="0001246E" w:rsidP="0001246E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>
        <w:rPr>
          <w:rFonts w:ascii="Calibri" w:hAnsi="Calibri"/>
          <w:sz w:val="40"/>
          <w:szCs w:val="40"/>
          <w:lang w:val="pt-PT"/>
        </w:rPr>
        <w:t>Título atividade</w:t>
      </w:r>
    </w:p>
    <w:p w14:paraId="6E42B216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0FB6ECC2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77A57E34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22E785C8" w14:textId="77777777" w:rsidR="0001246E" w:rsidRPr="009330E0" w:rsidRDefault="0001246E" w:rsidP="0001246E">
      <w:pPr>
        <w:spacing w:line="360" w:lineRule="auto"/>
        <w:jc w:val="center"/>
        <w:rPr>
          <w:lang w:val="pt-PT"/>
        </w:rPr>
      </w:pPr>
    </w:p>
    <w:p w14:paraId="27040AEC" w14:textId="77777777" w:rsidR="0001246E" w:rsidRPr="00BE034D" w:rsidRDefault="0001246E" w:rsidP="0001246E">
      <w:pPr>
        <w:jc w:val="center"/>
        <w:rPr>
          <w:b/>
          <w:i/>
          <w:sz w:val="32"/>
          <w:szCs w:val="32"/>
          <w:lang w:val="pt-PT"/>
        </w:rPr>
      </w:pPr>
      <w:r w:rsidRPr="00BE034D">
        <w:rPr>
          <w:b/>
          <w:sz w:val="32"/>
          <w:szCs w:val="32"/>
          <w:lang w:val="pt-PT"/>
        </w:rPr>
        <w:t xml:space="preserve">Docente: </w:t>
      </w:r>
    </w:p>
    <w:p w14:paraId="6123BB3A" w14:textId="77777777" w:rsidR="0001246E" w:rsidRPr="00BE034D" w:rsidRDefault="0001246E" w:rsidP="0001246E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Default="0001246E" w:rsidP="0001246E">
      <w:pPr>
        <w:spacing w:line="360" w:lineRule="auto"/>
        <w:jc w:val="center"/>
        <w:rPr>
          <w:lang w:val="pt-PT"/>
        </w:rPr>
      </w:pPr>
    </w:p>
    <w:p w14:paraId="3C18F7CC" w14:textId="77777777" w:rsidR="0001246E" w:rsidRDefault="0001246E" w:rsidP="0001246E">
      <w:pPr>
        <w:spacing w:line="360" w:lineRule="auto"/>
        <w:jc w:val="center"/>
        <w:rPr>
          <w:lang w:val="pt-PT"/>
        </w:rPr>
      </w:pPr>
    </w:p>
    <w:p w14:paraId="50E36293" w14:textId="77777777" w:rsidR="0001246E" w:rsidRPr="009E6057" w:rsidRDefault="0001246E" w:rsidP="0001246E">
      <w:pPr>
        <w:spacing w:line="360" w:lineRule="auto"/>
        <w:jc w:val="center"/>
        <w:rPr>
          <w:lang w:val="pt-PT"/>
        </w:rPr>
      </w:pPr>
    </w:p>
    <w:p w14:paraId="3E49715A" w14:textId="77777777" w:rsidR="0001246E" w:rsidRDefault="0001246E" w:rsidP="0001246E">
      <w:pPr>
        <w:spacing w:line="360" w:lineRule="auto"/>
        <w:jc w:val="center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Pedro Jorge Fernandes Morais – 2018020733 – LEI</w:t>
      </w:r>
    </w:p>
    <w:p w14:paraId="228E5C45" w14:textId="77777777" w:rsidR="0001246E" w:rsidRDefault="0001246E" w:rsidP="0001246E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Default="0001246E" w:rsidP="0001246E">
      <w:pPr>
        <w:spacing w:line="360" w:lineRule="auto"/>
        <w:rPr>
          <w:lang w:val="pt-PT"/>
        </w:rPr>
      </w:pPr>
    </w:p>
    <w:p w14:paraId="3EA5B90C" w14:textId="77777777" w:rsidR="0001246E" w:rsidRDefault="0001246E" w:rsidP="0001246E">
      <w:pPr>
        <w:spacing w:line="360" w:lineRule="auto"/>
        <w:rPr>
          <w:lang w:val="pt-PT"/>
        </w:rPr>
      </w:pPr>
    </w:p>
    <w:p w14:paraId="2B4E15C1" w14:textId="77777777" w:rsidR="0001246E" w:rsidRPr="009E6057" w:rsidRDefault="0001246E" w:rsidP="0001246E">
      <w:pPr>
        <w:spacing w:line="360" w:lineRule="auto"/>
        <w:rPr>
          <w:lang w:val="pt-PT"/>
        </w:rPr>
      </w:pPr>
    </w:p>
    <w:p w14:paraId="6DA55D0F" w14:textId="77777777" w:rsidR="0001246E" w:rsidRDefault="0001246E" w:rsidP="0001246E">
      <w:pPr>
        <w:spacing w:line="360" w:lineRule="auto"/>
        <w:rPr>
          <w:lang w:val="pt-PT"/>
        </w:rPr>
      </w:pPr>
      <w:r>
        <w:rPr>
          <w:lang w:val="pt-PT"/>
        </w:rPr>
        <w:t xml:space="preserve"> </w:t>
      </w:r>
    </w:p>
    <w:p w14:paraId="7BF00161" w14:textId="58082A9F" w:rsidR="0001246E" w:rsidRDefault="001477C4" w:rsidP="0001246E">
      <w:pPr>
        <w:spacing w:line="360" w:lineRule="auto"/>
        <w:jc w:val="center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fldChar w:fldCharType="begin"/>
      </w:r>
      <w:r>
        <w:rPr>
          <w:rFonts w:ascii="Calibri" w:hAnsi="Calibri"/>
          <w:lang w:val="pt-PT"/>
        </w:rPr>
        <w:instrText xml:space="preserve"> TIME \@ "dddd, d' de 'MMMM' de 'yyyy" </w:instrText>
      </w:r>
      <w:r>
        <w:rPr>
          <w:rFonts w:ascii="Calibri" w:hAnsi="Calibri"/>
          <w:lang w:val="pt-PT"/>
        </w:rPr>
        <w:fldChar w:fldCharType="separate"/>
      </w:r>
      <w:r w:rsidR="009E30F0">
        <w:rPr>
          <w:rFonts w:ascii="Calibri" w:hAnsi="Calibri"/>
          <w:noProof/>
          <w:lang w:val="pt-PT"/>
        </w:rPr>
        <w:t>terça-feira, 3 de maio de 2022</w:t>
      </w:r>
      <w:r>
        <w:rPr>
          <w:rFonts w:ascii="Calibri" w:hAnsi="Calibri"/>
          <w:lang w:val="pt-PT"/>
        </w:rPr>
        <w:fldChar w:fldCharType="end"/>
      </w:r>
    </w:p>
    <w:p w14:paraId="7F3F3A90" w14:textId="77777777" w:rsidR="00932B51" w:rsidRDefault="00932B51" w:rsidP="004B0327">
      <w:pPr>
        <w:pStyle w:val="TextoCET"/>
        <w:ind w:firstLine="0"/>
        <w:rPr>
          <w:b/>
          <w:sz w:val="44"/>
          <w:szCs w:val="44"/>
        </w:rPr>
        <w:sectPr w:rsidR="00932B51" w:rsidSect="00366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cols w:space="708"/>
          <w:titlePg/>
          <w:docGrid w:linePitch="360"/>
        </w:sectPr>
      </w:pPr>
    </w:p>
    <w:p w14:paraId="670F0EA5" w14:textId="6DCCDB22" w:rsidR="00511F0B" w:rsidRDefault="00511F0B" w:rsidP="004B0327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9B21E5" w:rsidRDefault="00B66A27" w:rsidP="00377503">
      <w:pPr>
        <w:pStyle w:val="TextoCET"/>
        <w:ind w:firstLine="0"/>
        <w:rPr>
          <w:b/>
          <w:sz w:val="44"/>
          <w:szCs w:val="44"/>
        </w:rPr>
      </w:pPr>
      <w:r w:rsidRPr="001152FC">
        <w:rPr>
          <w:b/>
          <w:sz w:val="44"/>
          <w:szCs w:val="44"/>
        </w:rPr>
        <w:t>Índice</w:t>
      </w:r>
      <w:bookmarkEnd w:id="0"/>
      <w:bookmarkEnd w:id="1"/>
    </w:p>
    <w:p w14:paraId="0AB64E28" w14:textId="498DBB1E" w:rsidR="00377503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8117DD">
        <w:rPr>
          <w:sz w:val="22"/>
          <w:szCs w:val="22"/>
          <w:lang w:val="pt-PT"/>
        </w:rPr>
        <w:fldChar w:fldCharType="begin"/>
      </w:r>
      <w:r w:rsidRPr="008117DD">
        <w:rPr>
          <w:sz w:val="22"/>
          <w:szCs w:val="22"/>
          <w:lang w:val="pt-PT"/>
        </w:rPr>
        <w:instrText xml:space="preserve"> TOC \o "1-3" \h \z \u </w:instrText>
      </w:r>
      <w:r w:rsidRPr="008117DD">
        <w:rPr>
          <w:sz w:val="22"/>
          <w:szCs w:val="22"/>
          <w:lang w:val="pt-PT"/>
        </w:rPr>
        <w:fldChar w:fldCharType="separate"/>
      </w:r>
      <w:hyperlink w:anchor="_Toc72692208" w:history="1">
        <w:r w:rsidR="00377503" w:rsidRPr="00832E49">
          <w:rPr>
            <w:rStyle w:val="Hiperligao"/>
            <w:noProof/>
          </w:rPr>
          <w:t>1</w:t>
        </w:r>
        <w:r w:rsidR="003775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832E49">
          <w:rPr>
            <w:rStyle w:val="Hiperligao"/>
            <w:noProof/>
          </w:rPr>
          <w:t>Introdução</w:t>
        </w:r>
        <w:r w:rsidR="00377503">
          <w:rPr>
            <w:noProof/>
            <w:webHidden/>
          </w:rPr>
          <w:tab/>
        </w:r>
        <w:r w:rsidR="00377503">
          <w:rPr>
            <w:noProof/>
            <w:webHidden/>
          </w:rPr>
          <w:fldChar w:fldCharType="begin"/>
        </w:r>
        <w:r w:rsidR="00377503">
          <w:rPr>
            <w:noProof/>
            <w:webHidden/>
          </w:rPr>
          <w:instrText xml:space="preserve"> PAGEREF _Toc72692208 \h </w:instrText>
        </w:r>
        <w:r w:rsidR="00377503">
          <w:rPr>
            <w:noProof/>
            <w:webHidden/>
          </w:rPr>
        </w:r>
        <w:r w:rsidR="00377503">
          <w:rPr>
            <w:noProof/>
            <w:webHidden/>
          </w:rPr>
          <w:fldChar w:fldCharType="separate"/>
        </w:r>
        <w:r w:rsidR="001477C4">
          <w:rPr>
            <w:noProof/>
            <w:webHidden/>
          </w:rPr>
          <w:t>1</w:t>
        </w:r>
        <w:r w:rsidR="00377503">
          <w:rPr>
            <w:noProof/>
            <w:webHidden/>
          </w:rPr>
          <w:fldChar w:fldCharType="end"/>
        </w:r>
      </w:hyperlink>
    </w:p>
    <w:p w14:paraId="0EE1028A" w14:textId="26F3D9F7" w:rsidR="00377503" w:rsidRDefault="004148BC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09" w:history="1">
        <w:r w:rsidR="00377503" w:rsidRPr="00832E49">
          <w:rPr>
            <w:rStyle w:val="Hiperligao"/>
            <w:noProof/>
          </w:rPr>
          <w:t>2</w:t>
        </w:r>
        <w:r w:rsidR="003775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832E49">
          <w:rPr>
            <w:rStyle w:val="Hiperligao"/>
            <w:noProof/>
          </w:rPr>
          <w:t>Tópico 1</w:t>
        </w:r>
        <w:r w:rsidR="00377503">
          <w:rPr>
            <w:noProof/>
            <w:webHidden/>
          </w:rPr>
          <w:tab/>
        </w:r>
        <w:r w:rsidR="00377503">
          <w:rPr>
            <w:noProof/>
            <w:webHidden/>
          </w:rPr>
          <w:fldChar w:fldCharType="begin"/>
        </w:r>
        <w:r w:rsidR="00377503">
          <w:rPr>
            <w:noProof/>
            <w:webHidden/>
          </w:rPr>
          <w:instrText xml:space="preserve"> PAGEREF _Toc72692209 \h </w:instrText>
        </w:r>
        <w:r w:rsidR="00377503">
          <w:rPr>
            <w:noProof/>
            <w:webHidden/>
          </w:rPr>
        </w:r>
        <w:r w:rsidR="00377503">
          <w:rPr>
            <w:noProof/>
            <w:webHidden/>
          </w:rPr>
          <w:fldChar w:fldCharType="separate"/>
        </w:r>
        <w:r w:rsidR="001477C4">
          <w:rPr>
            <w:noProof/>
            <w:webHidden/>
          </w:rPr>
          <w:t>2</w:t>
        </w:r>
        <w:r w:rsidR="00377503">
          <w:rPr>
            <w:noProof/>
            <w:webHidden/>
          </w:rPr>
          <w:fldChar w:fldCharType="end"/>
        </w:r>
      </w:hyperlink>
    </w:p>
    <w:p w14:paraId="692B2FD6" w14:textId="644B78A5" w:rsidR="00377503" w:rsidRDefault="004148BC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10" w:history="1">
        <w:r w:rsidR="00377503" w:rsidRPr="00832E49">
          <w:rPr>
            <w:rStyle w:val="Hiperligao"/>
            <w:noProof/>
          </w:rPr>
          <w:t>3</w:t>
        </w:r>
        <w:r w:rsidR="003775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832E49">
          <w:rPr>
            <w:rStyle w:val="Hiperligao"/>
            <w:noProof/>
          </w:rPr>
          <w:t>Tópico 2</w:t>
        </w:r>
        <w:r w:rsidR="00377503">
          <w:rPr>
            <w:noProof/>
            <w:webHidden/>
          </w:rPr>
          <w:tab/>
        </w:r>
        <w:r w:rsidR="00377503">
          <w:rPr>
            <w:noProof/>
            <w:webHidden/>
          </w:rPr>
          <w:fldChar w:fldCharType="begin"/>
        </w:r>
        <w:r w:rsidR="00377503">
          <w:rPr>
            <w:noProof/>
            <w:webHidden/>
          </w:rPr>
          <w:instrText xml:space="preserve"> PAGEREF _Toc72692210 \h </w:instrText>
        </w:r>
        <w:r w:rsidR="00377503">
          <w:rPr>
            <w:noProof/>
            <w:webHidden/>
          </w:rPr>
        </w:r>
        <w:r w:rsidR="00377503">
          <w:rPr>
            <w:noProof/>
            <w:webHidden/>
          </w:rPr>
          <w:fldChar w:fldCharType="separate"/>
        </w:r>
        <w:r w:rsidR="001477C4">
          <w:rPr>
            <w:noProof/>
            <w:webHidden/>
          </w:rPr>
          <w:t>3</w:t>
        </w:r>
        <w:r w:rsidR="00377503">
          <w:rPr>
            <w:noProof/>
            <w:webHidden/>
          </w:rPr>
          <w:fldChar w:fldCharType="end"/>
        </w:r>
      </w:hyperlink>
    </w:p>
    <w:p w14:paraId="38D71E6D" w14:textId="0B9BDC66" w:rsidR="00377503" w:rsidRDefault="004148BC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11" w:history="1">
        <w:r w:rsidR="00377503" w:rsidRPr="00832E49">
          <w:rPr>
            <w:rStyle w:val="Hiperligao"/>
            <w:noProof/>
          </w:rPr>
          <w:t>4</w:t>
        </w:r>
        <w:r w:rsidR="003775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377503" w:rsidRPr="00832E49">
          <w:rPr>
            <w:rStyle w:val="Hiperligao"/>
            <w:noProof/>
          </w:rPr>
          <w:t>Conclusão</w:t>
        </w:r>
        <w:r w:rsidR="00377503">
          <w:rPr>
            <w:noProof/>
            <w:webHidden/>
          </w:rPr>
          <w:tab/>
        </w:r>
        <w:r w:rsidR="00377503">
          <w:rPr>
            <w:noProof/>
            <w:webHidden/>
          </w:rPr>
          <w:fldChar w:fldCharType="begin"/>
        </w:r>
        <w:r w:rsidR="00377503">
          <w:rPr>
            <w:noProof/>
            <w:webHidden/>
          </w:rPr>
          <w:instrText xml:space="preserve"> PAGEREF _Toc72692211 \h </w:instrText>
        </w:r>
        <w:r w:rsidR="00377503">
          <w:rPr>
            <w:noProof/>
            <w:webHidden/>
          </w:rPr>
        </w:r>
        <w:r w:rsidR="00377503">
          <w:rPr>
            <w:noProof/>
            <w:webHidden/>
          </w:rPr>
          <w:fldChar w:fldCharType="separate"/>
        </w:r>
        <w:r w:rsidR="001477C4">
          <w:rPr>
            <w:noProof/>
            <w:webHidden/>
          </w:rPr>
          <w:t>4</w:t>
        </w:r>
        <w:r w:rsidR="00377503">
          <w:rPr>
            <w:noProof/>
            <w:webHidden/>
          </w:rPr>
          <w:fldChar w:fldCharType="end"/>
        </w:r>
      </w:hyperlink>
    </w:p>
    <w:p w14:paraId="2FB714D7" w14:textId="6FE9AAC8" w:rsidR="00377503" w:rsidRDefault="004148BC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72692212" w:history="1">
        <w:r w:rsidR="00377503" w:rsidRPr="00832E49">
          <w:rPr>
            <w:rStyle w:val="Hiperligao"/>
            <w:noProof/>
          </w:rPr>
          <w:t>Referências bibliográficas</w:t>
        </w:r>
        <w:r w:rsidR="00377503">
          <w:rPr>
            <w:noProof/>
            <w:webHidden/>
          </w:rPr>
          <w:tab/>
        </w:r>
        <w:r w:rsidR="00377503">
          <w:rPr>
            <w:noProof/>
            <w:webHidden/>
          </w:rPr>
          <w:fldChar w:fldCharType="begin"/>
        </w:r>
        <w:r w:rsidR="00377503">
          <w:rPr>
            <w:noProof/>
            <w:webHidden/>
          </w:rPr>
          <w:instrText xml:space="preserve"> PAGEREF _Toc72692212 \h </w:instrText>
        </w:r>
        <w:r w:rsidR="00377503">
          <w:rPr>
            <w:noProof/>
            <w:webHidden/>
          </w:rPr>
        </w:r>
        <w:r w:rsidR="00377503">
          <w:rPr>
            <w:noProof/>
            <w:webHidden/>
          </w:rPr>
          <w:fldChar w:fldCharType="separate"/>
        </w:r>
        <w:r w:rsidR="001477C4">
          <w:rPr>
            <w:noProof/>
            <w:webHidden/>
          </w:rPr>
          <w:t>5</w:t>
        </w:r>
        <w:r w:rsidR="00377503">
          <w:rPr>
            <w:noProof/>
            <w:webHidden/>
          </w:rPr>
          <w:fldChar w:fldCharType="end"/>
        </w:r>
      </w:hyperlink>
    </w:p>
    <w:p w14:paraId="66E69DF4" w14:textId="1DA73C65" w:rsidR="004B66AA" w:rsidRDefault="009B21E5" w:rsidP="00377503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8117DD">
        <w:rPr>
          <w:sz w:val="22"/>
          <w:szCs w:val="22"/>
          <w:lang w:val="pt-PT"/>
        </w:rPr>
        <w:fldChar w:fldCharType="end"/>
      </w:r>
      <w:bookmarkStart w:id="2" w:name="_Toc295143747"/>
      <w:bookmarkStart w:id="3" w:name="_Toc44722393"/>
      <w:bookmarkStart w:id="4" w:name="_Hlk44719824"/>
    </w:p>
    <w:p w14:paraId="586C99D4" w14:textId="77777777" w:rsidR="00932B51" w:rsidRDefault="00932B51" w:rsidP="00377503">
      <w:pPr>
        <w:pStyle w:val="TextoCET"/>
        <w:ind w:firstLine="0"/>
        <w:rPr>
          <w:b/>
          <w:sz w:val="44"/>
          <w:szCs w:val="44"/>
        </w:rPr>
        <w:sectPr w:rsidR="00932B51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05DB148D" w14:textId="3B09D111" w:rsidR="004330C7" w:rsidRDefault="004330C7" w:rsidP="00377503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8B17AA" w:rsidRDefault="004330C7" w:rsidP="00377503">
      <w:pPr>
        <w:pStyle w:val="TextoCET"/>
        <w:ind w:firstLine="0"/>
        <w:rPr>
          <w:b/>
          <w:sz w:val="44"/>
          <w:szCs w:val="44"/>
        </w:rPr>
      </w:pPr>
      <w:r w:rsidRPr="001152FC">
        <w:rPr>
          <w:b/>
          <w:sz w:val="44"/>
          <w:szCs w:val="44"/>
        </w:rPr>
        <w:t>Índice</w:t>
      </w:r>
      <w:r>
        <w:rPr>
          <w:b/>
          <w:sz w:val="44"/>
          <w:szCs w:val="44"/>
        </w:rPr>
        <w:t xml:space="preserve"> de Figuras</w:t>
      </w:r>
    </w:p>
    <w:p w14:paraId="4A8A0661" w14:textId="20D9B92A" w:rsidR="004B66AA" w:rsidRPr="00B77857" w:rsidRDefault="004330C7" w:rsidP="00377503">
      <w:pPr>
        <w:spacing w:line="360" w:lineRule="auto"/>
        <w:jc w:val="both"/>
        <w:rPr>
          <w:lang w:val="pt-PT"/>
        </w:rPr>
      </w:pPr>
      <w:r>
        <w:fldChar w:fldCharType="begin"/>
      </w:r>
      <w:r w:rsidRPr="00B77857">
        <w:rPr>
          <w:lang w:val="pt-PT"/>
        </w:rPr>
        <w:instrText xml:space="preserve"> TOC \h \z \c "Figura" </w:instrText>
      </w:r>
      <w:r>
        <w:fldChar w:fldCharType="separate"/>
      </w:r>
      <w:r w:rsidR="00377503">
        <w:rPr>
          <w:b/>
          <w:bCs/>
          <w:noProof/>
          <w:lang w:val="pt-PT"/>
        </w:rPr>
        <w:t>Não foi encontrada nenhuma entrada do índice de ilustrações.</w:t>
      </w:r>
      <w:r>
        <w:fldChar w:fldCharType="end"/>
      </w:r>
    </w:p>
    <w:p w14:paraId="67DBE8C1" w14:textId="5BA13980" w:rsidR="008B17AA" w:rsidRPr="00B77857" w:rsidRDefault="008B17AA" w:rsidP="00377503">
      <w:pPr>
        <w:spacing w:line="360" w:lineRule="auto"/>
        <w:jc w:val="both"/>
        <w:rPr>
          <w:lang w:val="pt-PT"/>
        </w:rPr>
      </w:pPr>
    </w:p>
    <w:p w14:paraId="6B73E6DD" w14:textId="77777777" w:rsidR="00932B51" w:rsidRDefault="00932B51" w:rsidP="00A93F30">
      <w:pPr>
        <w:pStyle w:val="TextoCET"/>
        <w:ind w:firstLine="0"/>
        <w:rPr>
          <w:b/>
          <w:sz w:val="44"/>
          <w:szCs w:val="44"/>
        </w:rPr>
        <w:sectPr w:rsidR="00932B51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7158AAAB" w14:textId="77777777" w:rsidR="00A93F30" w:rsidRDefault="00A93F30" w:rsidP="00A93F30">
      <w:pPr>
        <w:pStyle w:val="TextoCET"/>
        <w:ind w:firstLine="0"/>
        <w:rPr>
          <w:b/>
          <w:sz w:val="44"/>
          <w:szCs w:val="44"/>
        </w:rPr>
      </w:pPr>
    </w:p>
    <w:p w14:paraId="44A5A5B7" w14:textId="54A18500" w:rsidR="00A93F30" w:rsidRPr="00A93F30" w:rsidRDefault="00A93F30" w:rsidP="00A93F30">
      <w:pPr>
        <w:pStyle w:val="TextoCET"/>
        <w:ind w:firstLine="0"/>
        <w:rPr>
          <w:b/>
          <w:sz w:val="44"/>
          <w:szCs w:val="44"/>
        </w:rPr>
      </w:pPr>
      <w:r w:rsidRPr="001152FC">
        <w:rPr>
          <w:b/>
          <w:sz w:val="44"/>
          <w:szCs w:val="44"/>
        </w:rPr>
        <w:t>Índice</w:t>
      </w:r>
      <w:r>
        <w:rPr>
          <w:b/>
          <w:sz w:val="44"/>
          <w:szCs w:val="44"/>
        </w:rPr>
        <w:t xml:space="preserve"> de Tabelas</w:t>
      </w:r>
    </w:p>
    <w:p w14:paraId="0BBCF194" w14:textId="56AF04F3" w:rsidR="00A93F30" w:rsidRPr="00A93F30" w:rsidRDefault="00A93F30" w:rsidP="00A93F30">
      <w:pPr>
        <w:pStyle w:val="TextoCET"/>
        <w:ind w:firstLine="0"/>
        <w:rPr>
          <w:b/>
          <w:bCs/>
          <w:noProof/>
        </w:rPr>
      </w:pPr>
      <w:r w:rsidRPr="00A93F30">
        <w:rPr>
          <w:b/>
          <w:bCs/>
          <w:noProof/>
        </w:rPr>
        <w:fldChar w:fldCharType="begin"/>
      </w:r>
      <w:r w:rsidRPr="00A93F30">
        <w:rPr>
          <w:b/>
          <w:bCs/>
          <w:noProof/>
        </w:rPr>
        <w:instrText xml:space="preserve"> TOC \h \z \c "Tabela" </w:instrText>
      </w:r>
      <w:r w:rsidRPr="00A93F30">
        <w:rPr>
          <w:b/>
          <w:bCs/>
          <w:noProof/>
        </w:rPr>
        <w:fldChar w:fldCharType="separate"/>
      </w:r>
      <w:r w:rsidRPr="00A93F30">
        <w:rPr>
          <w:b/>
          <w:bCs/>
          <w:noProof/>
        </w:rPr>
        <w:t>Não foi encontrada nenhuma entrada do índice de ilustrações.</w:t>
      </w:r>
      <w:r w:rsidRPr="00A93F30">
        <w:rPr>
          <w:b/>
          <w:bCs/>
          <w:noProof/>
        </w:rPr>
        <w:fldChar w:fldCharType="end"/>
      </w:r>
    </w:p>
    <w:p w14:paraId="6B52CABC" w14:textId="77777777" w:rsidR="00A93F30" w:rsidRDefault="00A93F30" w:rsidP="00377503">
      <w:pPr>
        <w:rPr>
          <w:lang w:val="pt-PT"/>
        </w:rPr>
      </w:pPr>
    </w:p>
    <w:p w14:paraId="6615C001" w14:textId="77777777" w:rsidR="00932B51" w:rsidRDefault="00932B51" w:rsidP="00377503">
      <w:pPr>
        <w:rPr>
          <w:lang w:val="pt-PT"/>
        </w:rPr>
        <w:sectPr w:rsidR="00932B51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56D6EC31" w14:textId="77777777" w:rsidR="00A93F30" w:rsidRPr="00B77857" w:rsidRDefault="00A93F30" w:rsidP="00377503">
      <w:pPr>
        <w:rPr>
          <w:lang w:val="pt-PT"/>
        </w:rPr>
      </w:pPr>
    </w:p>
    <w:p w14:paraId="57FB1FB0" w14:textId="2AF8985F" w:rsidR="00B8412F" w:rsidRPr="00DE3482" w:rsidRDefault="00AC1981" w:rsidP="00377503">
      <w:pPr>
        <w:pStyle w:val="Ttulo1"/>
        <w:jc w:val="both"/>
      </w:pPr>
      <w:bookmarkStart w:id="5" w:name="_Toc72692208"/>
      <w:r>
        <w:t>Intro</w:t>
      </w:r>
      <w:r w:rsidR="00C41E2C">
        <w:t>d</w:t>
      </w:r>
      <w:r w:rsidR="00B8412F" w:rsidRPr="00DE3482">
        <w:t>ução</w:t>
      </w:r>
      <w:bookmarkEnd w:id="2"/>
      <w:bookmarkEnd w:id="3"/>
      <w:bookmarkEnd w:id="5"/>
    </w:p>
    <w:bookmarkEnd w:id="4"/>
    <w:p w14:paraId="5650E832" w14:textId="43B06E79" w:rsidR="00D31965" w:rsidRDefault="002E6A8D" w:rsidP="00377503">
      <w:pPr>
        <w:spacing w:line="360" w:lineRule="auto"/>
        <w:jc w:val="both"/>
      </w:pPr>
      <w:proofErr w:type="spellStart"/>
      <w:r>
        <w:t>Introdução</w:t>
      </w:r>
      <w:proofErr w:type="spellEnd"/>
    </w:p>
    <w:p w14:paraId="4188EA06" w14:textId="03A61D11" w:rsidR="00366A48" w:rsidRDefault="00366A48">
      <w:r>
        <w:br w:type="page"/>
      </w:r>
    </w:p>
    <w:p w14:paraId="16B5B7F2" w14:textId="77777777" w:rsidR="00377503" w:rsidRDefault="00377503" w:rsidP="00377503"/>
    <w:p w14:paraId="569F21F0" w14:textId="22A8D1E4" w:rsidR="00C06FEB" w:rsidRDefault="002E6A8D" w:rsidP="00377503">
      <w:pPr>
        <w:pStyle w:val="Ttulo1"/>
        <w:jc w:val="both"/>
      </w:pPr>
      <w:bookmarkStart w:id="6" w:name="_Toc72692209"/>
      <w:r>
        <w:t>Tópico</w:t>
      </w:r>
      <w:r w:rsidR="00377503">
        <w:t xml:space="preserve"> 1</w:t>
      </w:r>
      <w:bookmarkEnd w:id="6"/>
    </w:p>
    <w:p w14:paraId="25FD880E" w14:textId="77777777" w:rsidR="00F7312A" w:rsidRPr="00711472" w:rsidRDefault="00F7312A" w:rsidP="00377503">
      <w:pPr>
        <w:spacing w:line="360" w:lineRule="auto"/>
        <w:jc w:val="both"/>
        <w:rPr>
          <w:rFonts w:cs="Arial"/>
          <w:b/>
          <w:bCs/>
          <w:iCs/>
          <w:sz w:val="30"/>
          <w:szCs w:val="28"/>
          <w:lang w:val="pt-PT"/>
        </w:rPr>
      </w:pPr>
    </w:p>
    <w:p w14:paraId="1A4C5A4A" w14:textId="0347D9A2" w:rsidR="00377503" w:rsidRPr="00A93F30" w:rsidRDefault="002E6A8D" w:rsidP="00377503">
      <w:pPr>
        <w:spacing w:line="360" w:lineRule="auto"/>
        <w:jc w:val="both"/>
      </w:pPr>
      <w:proofErr w:type="spellStart"/>
      <w:r>
        <w:t>Texto</w:t>
      </w:r>
      <w:proofErr w:type="spellEnd"/>
      <w:r>
        <w:t xml:space="preserve">, </w:t>
      </w:r>
      <w:proofErr w:type="spellStart"/>
      <w:r>
        <w:t>referência</w:t>
      </w:r>
      <w:proofErr w:type="spellEnd"/>
      <w:r>
        <w:t xml:space="preserve"> </w:t>
      </w:r>
      <w:hyperlink w:anchor="Ref_1" w:history="1">
        <w:r w:rsidRPr="002E6A8D">
          <w:rPr>
            <w:rStyle w:val="Hiperligao"/>
          </w:rPr>
          <w:t>[1]</w:t>
        </w:r>
      </w:hyperlink>
    </w:p>
    <w:p w14:paraId="7674C3EF" w14:textId="77777777" w:rsidR="00A93F30" w:rsidRDefault="00A93F30" w:rsidP="00377503">
      <w:pPr>
        <w:spacing w:line="360" w:lineRule="auto"/>
        <w:jc w:val="both"/>
      </w:pPr>
    </w:p>
    <w:p w14:paraId="0ADCF374" w14:textId="5367D347" w:rsidR="00366A48" w:rsidRDefault="00366A48">
      <w:r>
        <w:br w:type="page"/>
      </w:r>
    </w:p>
    <w:p w14:paraId="51214021" w14:textId="77777777" w:rsidR="00377503" w:rsidRDefault="00377503" w:rsidP="00377503"/>
    <w:p w14:paraId="2DDD5216" w14:textId="727197E4" w:rsidR="002E6A8D" w:rsidRDefault="002E6A8D" w:rsidP="00377503">
      <w:pPr>
        <w:pStyle w:val="Ttulo1"/>
        <w:jc w:val="both"/>
      </w:pPr>
      <w:bookmarkStart w:id="7" w:name="_Toc72692210"/>
      <w:r>
        <w:t>Tópico 2</w:t>
      </w:r>
      <w:bookmarkStart w:id="8" w:name="_Ref93574822"/>
      <w:bookmarkStart w:id="9" w:name="_Toc95753802"/>
      <w:bookmarkStart w:id="10" w:name="_Toc295143776"/>
      <w:bookmarkStart w:id="11" w:name="_Toc44722425"/>
      <w:bookmarkStart w:id="12" w:name="_Toc70444849"/>
      <w:bookmarkEnd w:id="7"/>
    </w:p>
    <w:p w14:paraId="53D45BBD" w14:textId="7EA8AC90" w:rsidR="00377503" w:rsidRPr="00A93F30" w:rsidRDefault="002E6A8D" w:rsidP="00377503">
      <w:pPr>
        <w:spacing w:line="360" w:lineRule="auto"/>
        <w:jc w:val="both"/>
      </w:pPr>
      <w:proofErr w:type="spellStart"/>
      <w:r>
        <w:t>Texto</w:t>
      </w:r>
      <w:proofErr w:type="spellEnd"/>
      <w:r>
        <w:t xml:space="preserve"> 2, </w:t>
      </w:r>
      <w:proofErr w:type="spellStart"/>
      <w:r>
        <w:t>referência</w:t>
      </w:r>
      <w:proofErr w:type="spellEnd"/>
      <w:r>
        <w:t xml:space="preserve"> </w:t>
      </w:r>
      <w:hyperlink w:anchor="Ref_2" w:history="1">
        <w:r w:rsidRPr="002E6A8D">
          <w:rPr>
            <w:rStyle w:val="Hiperligao"/>
          </w:rPr>
          <w:t>[2]</w:t>
        </w:r>
      </w:hyperlink>
    </w:p>
    <w:p w14:paraId="5F529846" w14:textId="77777777" w:rsidR="00A93F30" w:rsidRPr="00A93F30" w:rsidRDefault="00A93F30" w:rsidP="00377503">
      <w:pPr>
        <w:spacing w:line="360" w:lineRule="auto"/>
        <w:jc w:val="both"/>
      </w:pPr>
    </w:p>
    <w:p w14:paraId="292798AB" w14:textId="5BCD8C0D" w:rsidR="00366A48" w:rsidRDefault="00366A48">
      <w:r>
        <w:br w:type="page"/>
      </w:r>
    </w:p>
    <w:p w14:paraId="7782C508" w14:textId="77777777" w:rsidR="00377503" w:rsidRDefault="00377503" w:rsidP="00377503"/>
    <w:p w14:paraId="1A8E465B" w14:textId="7E309741" w:rsidR="002E6A8D" w:rsidRDefault="00EB3C24" w:rsidP="00377503">
      <w:pPr>
        <w:pStyle w:val="Ttulo1"/>
        <w:jc w:val="both"/>
      </w:pPr>
      <w:bookmarkStart w:id="13" w:name="_Toc72692211"/>
      <w:r w:rsidRPr="00711472">
        <w:t>Conclus</w:t>
      </w:r>
      <w:bookmarkEnd w:id="8"/>
      <w:bookmarkEnd w:id="9"/>
      <w:bookmarkEnd w:id="10"/>
      <w:bookmarkEnd w:id="11"/>
      <w:r w:rsidRPr="00711472">
        <w:t>ão</w:t>
      </w:r>
      <w:bookmarkStart w:id="14" w:name="_Toc44722426"/>
      <w:bookmarkEnd w:id="12"/>
      <w:bookmarkEnd w:id="13"/>
    </w:p>
    <w:p w14:paraId="0A405F34" w14:textId="77777777" w:rsidR="00CC1D5E" w:rsidRDefault="002E6A8D" w:rsidP="00377503">
      <w:pPr>
        <w:spacing w:line="360" w:lineRule="auto"/>
        <w:jc w:val="both"/>
      </w:pPr>
      <w:proofErr w:type="spellStart"/>
      <w:r>
        <w:t>Conclusão</w:t>
      </w:r>
      <w:bookmarkStart w:id="15" w:name="_Toc70444850"/>
      <w:proofErr w:type="spellEnd"/>
    </w:p>
    <w:p w14:paraId="6EE5D0B7" w14:textId="77777777" w:rsidR="00A93F30" w:rsidRDefault="00A93F30" w:rsidP="00377503">
      <w:pPr>
        <w:spacing w:line="360" w:lineRule="auto"/>
        <w:jc w:val="both"/>
      </w:pPr>
    </w:p>
    <w:p w14:paraId="1E22E210" w14:textId="04696EBC" w:rsidR="00366A48" w:rsidRDefault="00366A48">
      <w:pPr>
        <w:rPr>
          <w:lang w:val="pt-PT"/>
        </w:rPr>
      </w:pPr>
      <w:r>
        <w:br w:type="page"/>
      </w:r>
    </w:p>
    <w:p w14:paraId="5BC9DFA9" w14:textId="77777777" w:rsidR="00377503" w:rsidRDefault="00377503" w:rsidP="00377503">
      <w:pPr>
        <w:pStyle w:val="Corpotexto"/>
        <w:ind w:firstLine="0"/>
      </w:pPr>
    </w:p>
    <w:p w14:paraId="2C62188A" w14:textId="6F189BEE" w:rsidR="00EB3C24" w:rsidRDefault="00EB3C24" w:rsidP="00377503">
      <w:pPr>
        <w:pStyle w:val="TitCapCETSemNum"/>
      </w:pPr>
      <w:bookmarkStart w:id="16" w:name="_Toc72692212"/>
      <w:r w:rsidRPr="00585576">
        <w:t>Referências</w:t>
      </w:r>
      <w:r w:rsidR="00377503">
        <w:t xml:space="preserve"> </w:t>
      </w:r>
      <w:r w:rsidRPr="00585576">
        <w:t>bibliográficas</w:t>
      </w:r>
      <w:bookmarkEnd w:id="14"/>
      <w:bookmarkEnd w:id="15"/>
      <w:bookmarkEnd w:id="16"/>
    </w:p>
    <w:p w14:paraId="4A542718" w14:textId="77777777" w:rsidR="00EB3C24" w:rsidRDefault="00EB3C24" w:rsidP="00377503">
      <w:pPr>
        <w:pStyle w:val="Corpotexto"/>
        <w:ind w:firstLine="0"/>
      </w:pPr>
    </w:p>
    <w:p w14:paraId="196CB011" w14:textId="142D3754" w:rsidR="00EB3C24" w:rsidRDefault="00EB3C24" w:rsidP="00377503">
      <w:pPr>
        <w:pStyle w:val="Corpotexto"/>
        <w:ind w:firstLine="0"/>
      </w:pPr>
      <w:bookmarkStart w:id="17" w:name="Ref_1"/>
      <w:r w:rsidRPr="002E6A8D">
        <w:t>[1]</w:t>
      </w:r>
      <w:r>
        <w:t xml:space="preserve"> </w:t>
      </w:r>
      <w:r w:rsidR="002E6A8D">
        <w:t>Referência 1</w:t>
      </w:r>
    </w:p>
    <w:p w14:paraId="25B05B06" w14:textId="5253C843" w:rsidR="002E6A8D" w:rsidRDefault="002E6A8D" w:rsidP="00377503">
      <w:pPr>
        <w:pStyle w:val="Corpotexto"/>
        <w:ind w:firstLine="0"/>
      </w:pPr>
      <w:r>
        <w:t>[2</w:t>
      </w:r>
      <w:bookmarkStart w:id="18" w:name="Ref_2"/>
      <w:bookmarkEnd w:id="18"/>
      <w:r>
        <w:t>] Referência 2</w:t>
      </w:r>
    </w:p>
    <w:bookmarkEnd w:id="17"/>
    <w:p w14:paraId="0F5B826F" w14:textId="77777777" w:rsidR="002E6A8D" w:rsidRDefault="002E6A8D" w:rsidP="00377503">
      <w:pPr>
        <w:pStyle w:val="Corpotexto"/>
        <w:ind w:firstLine="0"/>
      </w:pPr>
    </w:p>
    <w:p w14:paraId="79AB48AD" w14:textId="77777777" w:rsidR="00EB3C24" w:rsidRDefault="00EB3C24" w:rsidP="00377503">
      <w:pPr>
        <w:pStyle w:val="Corpotexto"/>
        <w:ind w:firstLine="0"/>
      </w:pPr>
    </w:p>
    <w:sectPr w:rsidR="00EB3C24" w:rsidSect="00366A48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81ED" w14:textId="77777777" w:rsidR="004148BC" w:rsidRDefault="004148BC">
      <w:r>
        <w:separator/>
      </w:r>
    </w:p>
    <w:p w14:paraId="33831998" w14:textId="77777777" w:rsidR="004148BC" w:rsidRDefault="004148BC"/>
    <w:p w14:paraId="4779B469" w14:textId="77777777" w:rsidR="004148BC" w:rsidRDefault="004148BC"/>
    <w:p w14:paraId="230AF1F8" w14:textId="77777777" w:rsidR="004148BC" w:rsidRDefault="004148BC"/>
  </w:endnote>
  <w:endnote w:type="continuationSeparator" w:id="0">
    <w:p w14:paraId="4B979D6F" w14:textId="77777777" w:rsidR="004148BC" w:rsidRDefault="004148BC">
      <w:r>
        <w:continuationSeparator/>
      </w:r>
    </w:p>
    <w:p w14:paraId="127F77FB" w14:textId="77777777" w:rsidR="004148BC" w:rsidRDefault="004148BC"/>
    <w:p w14:paraId="3F2A84B1" w14:textId="77777777" w:rsidR="004148BC" w:rsidRDefault="004148BC"/>
    <w:p w14:paraId="5D315018" w14:textId="77777777" w:rsidR="004148BC" w:rsidRDefault="00414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EndPr/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EndPr/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76F6" w14:textId="77777777" w:rsidR="004148BC" w:rsidRDefault="004148BC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03-05-2022</w:t>
      </w:r>
      <w:r>
        <w:rPr>
          <w:lang w:val="pt-PT"/>
        </w:rPr>
        <w:fldChar w:fldCharType="end"/>
      </w:r>
      <w:r>
        <w:separator/>
      </w:r>
    </w:p>
    <w:p w14:paraId="56966DCB" w14:textId="77777777" w:rsidR="004148BC" w:rsidRDefault="004148BC"/>
    <w:p w14:paraId="63FEE7F3" w14:textId="77777777" w:rsidR="004148BC" w:rsidRDefault="004148BC"/>
    <w:p w14:paraId="45154200" w14:textId="77777777" w:rsidR="004148BC" w:rsidRDefault="004148BC"/>
  </w:footnote>
  <w:footnote w:type="continuationSeparator" w:id="0">
    <w:p w14:paraId="01F1EDE1" w14:textId="77777777" w:rsidR="004148BC" w:rsidRDefault="004148BC">
      <w:r>
        <w:continuationSeparator/>
      </w:r>
    </w:p>
    <w:p w14:paraId="393F8A49" w14:textId="77777777" w:rsidR="004148BC" w:rsidRDefault="004148BC"/>
    <w:p w14:paraId="55A8D92E" w14:textId="77777777" w:rsidR="004148BC" w:rsidRDefault="004148BC"/>
    <w:p w14:paraId="49A08F34" w14:textId="77777777" w:rsidR="004148BC" w:rsidRDefault="004148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27263A9" w:rsidR="00C04167" w:rsidRDefault="009E30F0">
    <w:pPr>
      <w:pStyle w:val="Cabealho"/>
    </w:pPr>
    <w:r>
      <w:rPr>
        <w:noProof/>
      </w:rPr>
      <w:drawing>
        <wp:anchor distT="0" distB="0" distL="114300" distR="114300" simplePos="0" relativeHeight="251681792" behindDoc="1" locked="0" layoutInCell="1" allowOverlap="1" wp14:anchorId="4965F747" wp14:editId="52C6FFD1">
          <wp:simplePos x="0" y="0"/>
          <wp:positionH relativeFrom="margin">
            <wp:posOffset>5335325</wp:posOffset>
          </wp:positionH>
          <wp:positionV relativeFrom="paragraph">
            <wp:posOffset>-350796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08376BC" w:rsidR="00C04167" w:rsidRDefault="00B77857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79744" behindDoc="1" locked="0" layoutInCell="1" allowOverlap="1" wp14:anchorId="3E6EDE24" wp14:editId="0AECFF14">
          <wp:simplePos x="0" y="0"/>
          <wp:positionH relativeFrom="margin">
            <wp:posOffset>5349681</wp:posOffset>
          </wp:positionH>
          <wp:positionV relativeFrom="paragraph">
            <wp:posOffset>-348311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043440FD" w:rsidR="00C04167" w:rsidRDefault="00B77857">
    <w:pPr>
      <w:pStyle w:val="Cabealho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F8A6AFD" wp14:editId="3D95973A">
          <wp:simplePos x="0" y="0"/>
          <wp:positionH relativeFrom="margin">
            <wp:posOffset>5334304</wp:posOffset>
          </wp:positionH>
          <wp:positionV relativeFrom="paragraph">
            <wp:posOffset>-344170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4148BC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65pt;height:10.65pt" o:bullet="t">
        <v:imagedata r:id="rId1" o:title="mso2A"/>
      </v:shape>
    </w:pict>
  </w:numPicBullet>
  <w:abstractNum w:abstractNumId="0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3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BC23CA3"/>
    <w:multiLevelType w:val="multilevel"/>
    <w:tmpl w:val="6B76EE9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6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180953">
    <w:abstractNumId w:val="5"/>
  </w:num>
  <w:num w:numId="2" w16cid:durableId="1888376811">
    <w:abstractNumId w:val="3"/>
  </w:num>
  <w:num w:numId="3" w16cid:durableId="357775056">
    <w:abstractNumId w:val="2"/>
  </w:num>
  <w:num w:numId="4" w16cid:durableId="1576863410">
    <w:abstractNumId w:val="4"/>
  </w:num>
  <w:num w:numId="5" w16cid:durableId="1600479348">
    <w:abstractNumId w:val="5"/>
  </w:num>
  <w:num w:numId="6" w16cid:durableId="78451586">
    <w:abstractNumId w:val="5"/>
  </w:num>
  <w:num w:numId="7" w16cid:durableId="835997526">
    <w:abstractNumId w:val="5"/>
  </w:num>
  <w:num w:numId="8" w16cid:durableId="1032802838">
    <w:abstractNumId w:val="5"/>
  </w:num>
  <w:num w:numId="9" w16cid:durableId="898176998">
    <w:abstractNumId w:val="6"/>
  </w:num>
  <w:num w:numId="10" w16cid:durableId="1357854382">
    <w:abstractNumId w:val="7"/>
  </w:num>
  <w:num w:numId="11" w16cid:durableId="1266495553">
    <w:abstractNumId w:val="1"/>
  </w:num>
  <w:num w:numId="12" w16cid:durableId="791557855">
    <w:abstractNumId w:val="0"/>
  </w:num>
  <w:num w:numId="13" w16cid:durableId="878931505">
    <w:abstractNumId w:val="5"/>
  </w:num>
  <w:num w:numId="14" w16cid:durableId="776145908">
    <w:abstractNumId w:val="5"/>
  </w:num>
  <w:num w:numId="15" w16cid:durableId="8876412">
    <w:abstractNumId w:val="5"/>
  </w:num>
  <w:num w:numId="16" w16cid:durableId="743379780">
    <w:abstractNumId w:val="5"/>
  </w:num>
  <w:num w:numId="17" w16cid:durableId="1469785848">
    <w:abstractNumId w:val="5"/>
  </w:num>
  <w:num w:numId="18" w16cid:durableId="1615558600">
    <w:abstractNumId w:val="5"/>
  </w:num>
  <w:num w:numId="19" w16cid:durableId="1294748369">
    <w:abstractNumId w:val="5"/>
  </w:num>
  <w:num w:numId="20" w16cid:durableId="974070143">
    <w:abstractNumId w:val="5"/>
  </w:num>
  <w:num w:numId="21" w16cid:durableId="2141995431">
    <w:abstractNumId w:val="5"/>
  </w:num>
  <w:num w:numId="22" w16cid:durableId="166515768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477C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E7"/>
    <w:rsid w:val="00194463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582F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0D3E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6A48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65F7"/>
    <w:rsid w:val="003E6C4F"/>
    <w:rsid w:val="003E6C67"/>
    <w:rsid w:val="003E6F2B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8B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33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F4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7E2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87FA9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C5D"/>
    <w:rsid w:val="006B75EB"/>
    <w:rsid w:val="006C009E"/>
    <w:rsid w:val="006C095D"/>
    <w:rsid w:val="006C096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3AE3"/>
    <w:rsid w:val="006F3EE6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2B51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0F0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DE7"/>
    <w:rsid w:val="00A911A4"/>
    <w:rsid w:val="00A92242"/>
    <w:rsid w:val="00A936FF"/>
    <w:rsid w:val="00A93762"/>
    <w:rsid w:val="00A9383B"/>
    <w:rsid w:val="00A9384C"/>
    <w:rsid w:val="00A93A65"/>
    <w:rsid w:val="00A93F30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857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803"/>
    <w:rsid w:val="00C669D9"/>
    <w:rsid w:val="00C66E45"/>
    <w:rsid w:val="00C678A5"/>
    <w:rsid w:val="00C708CA"/>
    <w:rsid w:val="00C70E86"/>
    <w:rsid w:val="00C71A19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37B0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827"/>
    <w:rsid w:val="00F3319E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F3549C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F3549C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702E7B"/>
    <w:pPr>
      <w:spacing w:before="240" w:after="240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702E7B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46</TotalTime>
  <Pages>9</Pages>
  <Words>177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1136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Morais</cp:lastModifiedBy>
  <cp:revision>24</cp:revision>
  <cp:lastPrinted>2021-05-23T19:04:00Z</cp:lastPrinted>
  <dcterms:created xsi:type="dcterms:W3CDTF">2021-04-30T19:08:00Z</dcterms:created>
  <dcterms:modified xsi:type="dcterms:W3CDTF">2022-05-03T16:52:00Z</dcterms:modified>
</cp:coreProperties>
</file>